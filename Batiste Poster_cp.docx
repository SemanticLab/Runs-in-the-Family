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BD" w:rsidRDefault="008764BD" w:rsidP="008764BD">
      <w:pPr>
        <w:rPr>
          <w:ins w:id="0" w:author="Cristina Pattuelli" w:date="2017-10-01T16:29:00Z"/>
          <w:rFonts w:ascii="Arial" w:eastAsia="Times New Roman" w:hAnsi="Arial" w:cs="Arial"/>
          <w:iCs/>
          <w:color w:val="222222"/>
          <w:sz w:val="32"/>
          <w:szCs w:val="32"/>
          <w:shd w:val="clear" w:color="auto" w:fill="FFFFFF"/>
        </w:rPr>
      </w:pPr>
      <w:ins w:id="1" w:author="Cristina Pattuelli" w:date="2017-10-01T16:29:00Z">
        <w:r>
          <w:rPr>
            <w:rFonts w:ascii="Arial" w:eastAsia="Times New Roman" w:hAnsi="Arial" w:cs="Arial"/>
            <w:iCs/>
            <w:color w:val="222222"/>
            <w:sz w:val="32"/>
            <w:szCs w:val="32"/>
            <w:shd w:val="clear" w:color="auto" w:fill="FFFFFF"/>
          </w:rPr>
          <w:t xml:space="preserve">Open Data for Performing Arts: Linking </w:t>
        </w:r>
      </w:ins>
      <w:commentRangeStart w:id="2"/>
      <w:ins w:id="3" w:author="Cristina Pattuelli" w:date="2017-10-01T16:33:00Z">
        <w:r>
          <w:rPr>
            <w:rFonts w:ascii="Arial" w:eastAsia="Times New Roman" w:hAnsi="Arial" w:cs="Arial"/>
            <w:iCs/>
            <w:color w:val="222222"/>
            <w:sz w:val="32"/>
            <w:szCs w:val="32"/>
            <w:shd w:val="clear" w:color="auto" w:fill="FFFFFF"/>
          </w:rPr>
          <w:t>xxx</w:t>
        </w:r>
        <w:commentRangeEnd w:id="2"/>
        <w:r>
          <w:rPr>
            <w:rStyle w:val="CommentReference"/>
          </w:rPr>
          <w:commentReference w:id="2"/>
        </w:r>
      </w:ins>
    </w:p>
    <w:p w:rsidR="008764BD" w:rsidRDefault="009A4224" w:rsidP="008764BD">
      <w:pPr>
        <w:rPr>
          <w:ins w:id="5" w:author="Cristina Pattuelli" w:date="2017-10-01T16:38:00Z"/>
          <w:rFonts w:ascii="Arial" w:eastAsia="Times New Roman" w:hAnsi="Arial" w:cs="Arial"/>
          <w:iCs/>
          <w:color w:val="222222"/>
          <w:sz w:val="32"/>
          <w:szCs w:val="32"/>
          <w:shd w:val="clear" w:color="auto" w:fill="FFFFFF"/>
        </w:rPr>
      </w:pPr>
      <w:ins w:id="6" w:author="Cristina Pattuelli" w:date="2017-10-01T16:38:00Z">
        <w:r>
          <w:rPr>
            <w:rFonts w:ascii="Arial" w:eastAsia="Times New Roman" w:hAnsi="Arial" w:cs="Arial"/>
            <w:iCs/>
            <w:color w:val="222222"/>
            <w:sz w:val="32"/>
            <w:szCs w:val="32"/>
            <w:shd w:val="clear" w:color="auto" w:fill="FFFFFF"/>
          </w:rPr>
          <w:t xml:space="preserve">Authors: </w:t>
        </w:r>
      </w:ins>
    </w:p>
    <w:p w:rsidR="009A4224" w:rsidRDefault="009A4224" w:rsidP="008764BD">
      <w:pPr>
        <w:rPr>
          <w:ins w:id="7" w:author="Cristina Pattuelli" w:date="2017-10-01T16:29:00Z"/>
          <w:rFonts w:ascii="Arial" w:eastAsia="Times New Roman" w:hAnsi="Arial" w:cs="Arial"/>
          <w:iCs/>
          <w:color w:val="222222"/>
          <w:sz w:val="32"/>
          <w:szCs w:val="32"/>
          <w:shd w:val="clear" w:color="auto" w:fill="FFFFFF"/>
        </w:rPr>
      </w:pPr>
    </w:p>
    <w:p w:rsidR="008764BD" w:rsidRDefault="008764BD" w:rsidP="008764BD">
      <w:pPr>
        <w:rPr>
          <w:ins w:id="8" w:author="Cristina Pattuelli" w:date="2017-10-01T16:38:00Z"/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ins w:id="9" w:author="Cristina Pattuelli" w:date="2017-10-01T16:25:00Z">
        <w:r>
          <w:rPr>
            <w:rFonts w:ascii="Arial" w:eastAsia="Times New Roman" w:hAnsi="Arial" w:cs="Arial"/>
            <w:iCs/>
            <w:color w:val="222222"/>
            <w:sz w:val="32"/>
            <w:szCs w:val="32"/>
            <w:shd w:val="clear" w:color="auto" w:fill="FFFFFF"/>
          </w:rPr>
          <w:t xml:space="preserve">This project </w:t>
        </w:r>
      </w:ins>
      <w:del w:id="10" w:author="Cristina Pattuelli" w:date="2017-10-01T16:25:00Z">
        <w:r w:rsidRPr="008764BD" w:rsidDel="008764BD">
          <w:rPr>
            <w:rFonts w:ascii="Arial" w:eastAsia="Times New Roman" w:hAnsi="Arial" w:cs="Arial"/>
            <w:i/>
            <w:iCs/>
            <w:color w:val="222222"/>
            <w:sz w:val="32"/>
            <w:szCs w:val="32"/>
            <w:shd w:val="clear" w:color="auto" w:fill="FFFFFF"/>
          </w:rPr>
          <w:delText>Runs in the Family</w:delText>
        </w:r>
        <w:r w:rsidRPr="008764BD" w:rsidDel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> </w:delText>
        </w:r>
      </w:del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applies semantic web technolog</w:t>
      </w:r>
      <w:ins w:id="11" w:author="Cristina Pattuelli" w:date="2017-10-01T16:25:00Z">
        <w:r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>ies</w:t>
        </w:r>
      </w:ins>
      <w:del w:id="12" w:author="Cristina Pattuelli" w:date="2017-10-01T16:25:00Z">
        <w:r w:rsidRPr="008764BD" w:rsidDel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>y</w:delText>
        </w:r>
      </w:del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to the analysis of the Batiste family of </w:t>
      </w:r>
      <w:ins w:id="13" w:author="Cristina Pattuelli" w:date="2017-10-01T16:37:00Z">
        <w:r w:rsidR="009A4224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 xml:space="preserve">jazz </w:t>
        </w:r>
      </w:ins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musicians, which</w:t>
      </w:r>
      <w:r w:rsidRPr="008764BD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has influenced the musical culture of </w:t>
      </w:r>
      <w:del w:id="14" w:author="Cristina Pattuelli" w:date="2017-10-01T16:48:00Z">
        <w:r w:rsidRPr="008764BD" w:rsidDel="001B29E9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 xml:space="preserve">NOLA </w:delText>
        </w:r>
      </w:del>
      <w:ins w:id="15" w:author="Cristina Pattuelli" w:date="2017-10-01T16:48:00Z">
        <w:r w:rsidR="001B29E9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 xml:space="preserve">New Orleans </w:t>
        </w:r>
      </w:ins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for many generations. By scraping </w:t>
      </w:r>
      <w:del w:id="16" w:author="Cristina Pattuelli" w:date="2017-10-01T16:30:00Z">
        <w:r w:rsidRPr="008764BD" w:rsidDel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>discographic</w:delText>
        </w:r>
      </w:del>
      <w:ins w:id="17" w:author="Cristina Pattuelli" w:date="2017-10-01T16:30:00Z">
        <w:r w:rsidRPr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>discography</w:t>
        </w:r>
      </w:ins>
      <w:del w:id="18" w:author="Cristina Pattuelli" w:date="2017-10-01T16:25:00Z">
        <w:r w:rsidRPr="008764BD" w:rsidDel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>al</w:delText>
        </w:r>
      </w:del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data from various</w:t>
      </w:r>
      <w:r w:rsidRPr="008764BD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collections – including Tulane University’s Hogan Jazz Archives – we </w:t>
      </w:r>
      <w:del w:id="19" w:author="Cristina Pattuelli" w:date="2017-10-01T16:26:00Z">
        <w:r w:rsidRPr="008764BD" w:rsidDel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>will</w:delText>
        </w:r>
      </w:del>
      <w:del w:id="20" w:author="Cristina Pattuelli" w:date="2017-10-01T16:38:00Z">
        <w:r w:rsidRPr="008764BD" w:rsidDel="009A4224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 xml:space="preserve"> </w:delText>
        </w:r>
      </w:del>
      <w:ins w:id="21" w:author="Cristina Pattuelli" w:date="2017-10-01T16:26:00Z">
        <w:r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>generate</w:t>
        </w:r>
      </w:ins>
      <w:del w:id="22" w:author="Cristina Pattuelli" w:date="2017-10-01T16:26:00Z">
        <w:r w:rsidRPr="008764BD" w:rsidDel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>produce</w:delText>
        </w:r>
      </w:del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a linked data graph that </w:t>
      </w:r>
      <w:del w:id="23" w:author="Cristina Pattuelli" w:date="2017-10-01T16:27:00Z">
        <w:r w:rsidRPr="008764BD" w:rsidDel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>contains</w:delText>
        </w:r>
      </w:del>
      <w:ins w:id="24" w:author="Cristina Pattuelli" w:date="2017-10-01T16:27:00Z">
        <w:r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>represents</w:t>
        </w:r>
      </w:ins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:</w:t>
      </w:r>
      <w:r w:rsidRPr="008764BD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(1) all musicians in the Batiste family for </w:t>
      </w:r>
      <w:del w:id="25" w:author="Cristina Pattuelli" w:date="2017-10-01T16:27:00Z">
        <w:r w:rsidRPr="008764BD" w:rsidDel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 xml:space="preserve">which </w:delText>
        </w:r>
      </w:del>
      <w:ins w:id="26" w:author="Cristina Pattuelli" w:date="2017-10-01T16:27:00Z">
        <w:r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>whom</w:t>
        </w:r>
        <w:r w:rsidRPr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 xml:space="preserve"> </w:t>
        </w:r>
      </w:ins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a</w:t>
      </w:r>
      <w:ins w:id="27" w:author="Cristina Pattuelli" w:date="2017-10-01T16:27:00Z">
        <w:r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>t least a</w:t>
        </w:r>
      </w:ins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recording is available; (2) their familial relationships; (3) their</w:t>
      </w:r>
      <w:r w:rsidRPr="008764BD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published musical works. </w:t>
      </w:r>
    </w:p>
    <w:p w:rsidR="009A4224" w:rsidRPr="009A4224" w:rsidRDefault="009A4224" w:rsidP="008764BD">
      <w:pPr>
        <w:rPr>
          <w:ins w:id="28" w:author="Cristina Pattuelli" w:date="2017-10-01T16:30:00Z"/>
          <w:rFonts w:ascii="Arial" w:eastAsia="Times New Roman" w:hAnsi="Arial" w:cs="Arial"/>
          <w:i/>
          <w:color w:val="222222"/>
          <w:sz w:val="32"/>
          <w:szCs w:val="32"/>
          <w:shd w:val="clear" w:color="auto" w:fill="FFFFFF"/>
          <w:rPrChange w:id="29" w:author="Cristina Pattuelli" w:date="2017-10-01T16:38:00Z">
            <w:rPr>
              <w:ins w:id="30" w:author="Cristina Pattuelli" w:date="2017-10-01T16:30:00Z"/>
              <w:rFonts w:ascii="Arial" w:eastAsia="Times New Roman" w:hAnsi="Arial" w:cs="Arial"/>
              <w:color w:val="222222"/>
              <w:sz w:val="32"/>
              <w:szCs w:val="32"/>
              <w:shd w:val="clear" w:color="auto" w:fill="FFFFFF"/>
            </w:rPr>
          </w:rPrChange>
        </w:rPr>
      </w:pPr>
      <w:ins w:id="31" w:author="Cristina Pattuelli" w:date="2017-10-01T16:38:00Z">
        <w:r>
          <w:rPr>
            <w:rFonts w:ascii="Arial" w:eastAsia="Times New Roman" w:hAnsi="Arial" w:cs="Arial"/>
            <w:i/>
            <w:color w:val="222222"/>
            <w:sz w:val="32"/>
            <w:szCs w:val="32"/>
            <w:shd w:val="clear" w:color="auto" w:fill="FFFFFF"/>
          </w:rPr>
          <w:t xml:space="preserve">Here you </w:t>
        </w:r>
      </w:ins>
      <w:ins w:id="32" w:author="Cristina Pattuelli" w:date="2017-10-01T16:39:00Z">
        <w:r>
          <w:rPr>
            <w:rFonts w:ascii="Arial" w:eastAsia="Times New Roman" w:hAnsi="Arial" w:cs="Arial"/>
            <w:i/>
            <w:color w:val="222222"/>
            <w:sz w:val="32"/>
            <w:szCs w:val="32"/>
            <w:shd w:val="clear" w:color="auto" w:fill="FFFFFF"/>
          </w:rPr>
          <w:t xml:space="preserve">need to make the case of the relevance of this work for open data – the focus of the conference (e.g., </w:t>
        </w:r>
      </w:ins>
      <w:ins w:id="33" w:author="Cristina Pattuelli" w:date="2017-10-01T16:41:00Z">
        <w:r>
          <w:rPr>
            <w:rFonts w:ascii="Arial" w:eastAsia="Times New Roman" w:hAnsi="Arial" w:cs="Arial"/>
            <w:i/>
            <w:color w:val="222222"/>
            <w:sz w:val="32"/>
            <w:szCs w:val="32"/>
            <w:shd w:val="clear" w:color="auto" w:fill="FFFFFF"/>
          </w:rPr>
          <w:t xml:space="preserve">open </w:t>
        </w:r>
      </w:ins>
      <w:ins w:id="34" w:author="Cristina Pattuelli" w:date="2017-10-01T16:39:00Z">
        <w:r>
          <w:rPr>
            <w:rFonts w:ascii="Arial" w:eastAsia="Times New Roman" w:hAnsi="Arial" w:cs="Arial"/>
            <w:i/>
            <w:color w:val="222222"/>
            <w:sz w:val="32"/>
            <w:szCs w:val="32"/>
            <w:shd w:val="clear" w:color="auto" w:fill="FFFFFF"/>
          </w:rPr>
          <w:t xml:space="preserve">availability of data for consumption and reuse </w:t>
        </w:r>
      </w:ins>
      <w:ins w:id="35" w:author="Cristina Pattuelli" w:date="2017-10-01T16:41:00Z">
        <w:r>
          <w:rPr>
            <w:rFonts w:ascii="Arial" w:eastAsia="Times New Roman" w:hAnsi="Arial" w:cs="Arial"/>
            <w:i/>
            <w:color w:val="222222"/>
            <w:sz w:val="32"/>
            <w:szCs w:val="32"/>
            <w:shd w:val="clear" w:color="auto" w:fill="FFFFFF"/>
          </w:rPr>
          <w:t xml:space="preserve">blah, blah, </w:t>
        </w:r>
      </w:ins>
      <w:ins w:id="36" w:author="Cristina Pattuelli" w:date="2017-10-01T16:42:00Z">
        <w:r>
          <w:rPr>
            <w:rFonts w:ascii="Arial" w:eastAsia="Times New Roman" w:hAnsi="Arial" w:cs="Arial"/>
            <w:i/>
            <w:color w:val="222222"/>
            <w:sz w:val="32"/>
            <w:szCs w:val="32"/>
            <w:shd w:val="clear" w:color="auto" w:fill="FFFFFF"/>
          </w:rPr>
          <w:t xml:space="preserve">blah -- </w:t>
        </w:r>
      </w:ins>
      <w:ins w:id="37" w:author="Cristina Pattuelli" w:date="2017-10-01T16:41:00Z">
        <w:r>
          <w:rPr>
            <w:rFonts w:ascii="Arial" w:eastAsia="Times New Roman" w:hAnsi="Arial" w:cs="Arial"/>
            <w:i/>
            <w:color w:val="222222"/>
            <w:sz w:val="32"/>
            <w:szCs w:val="32"/>
            <w:shd w:val="clear" w:color="auto" w:fill="FFFFFF"/>
          </w:rPr>
          <w:t>envision interlinking with external datasets for blah, blah, blah)</w:t>
        </w:r>
      </w:ins>
    </w:p>
    <w:p w:rsidR="008764BD" w:rsidRDefault="008764BD" w:rsidP="008764BD">
      <w:pPr>
        <w:rPr>
          <w:ins w:id="38" w:author="Cristina Pattuelli" w:date="2017-10-01T16:30:00Z"/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</w:p>
    <w:p w:rsidR="009A4224" w:rsidRDefault="008764BD" w:rsidP="008764BD">
      <w:pPr>
        <w:rPr>
          <w:ins w:id="39" w:author="Cristina Pattuelli" w:date="2017-10-01T16:45:00Z"/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del w:id="40" w:author="Cristina Pattuelli" w:date="2017-10-01T16:31:00Z">
        <w:r w:rsidRPr="008764BD" w:rsidDel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>From a technical perspective</w:delText>
        </w:r>
      </w:del>
      <w:ins w:id="41" w:author="Cristina Pattuelli" w:date="2017-10-01T16:31:00Z">
        <w:r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>In addition</w:t>
        </w:r>
      </w:ins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, </w:t>
      </w:r>
      <w:del w:id="42" w:author="Cristina Pattuelli" w:date="2017-10-01T16:28:00Z">
        <w:r w:rsidRPr="008764BD" w:rsidDel="008764BD">
          <w:rPr>
            <w:rFonts w:ascii="Arial" w:eastAsia="Times New Roman" w:hAnsi="Arial" w:cs="Arial"/>
            <w:iCs/>
            <w:color w:val="222222"/>
            <w:sz w:val="32"/>
            <w:szCs w:val="32"/>
            <w:shd w:val="clear" w:color="auto" w:fill="FFFFFF"/>
            <w:rPrChange w:id="43" w:author="Cristina Pattuelli" w:date="2017-10-01T16:28:00Z">
              <w:rPr>
                <w:rFonts w:ascii="Arial" w:eastAsia="Times New Roman" w:hAnsi="Arial" w:cs="Arial"/>
                <w:i/>
                <w:iCs/>
                <w:color w:val="222222"/>
                <w:sz w:val="32"/>
                <w:szCs w:val="32"/>
                <w:shd w:val="clear" w:color="auto" w:fill="FFFFFF"/>
              </w:rPr>
            </w:rPrChange>
          </w:rPr>
          <w:delText>Runs in the Family</w:delText>
        </w:r>
        <w:r w:rsidRPr="008764BD" w:rsidDel="008764BD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> </w:delText>
        </w:r>
      </w:del>
      <w:ins w:id="44" w:author="Cristina Pattuelli" w:date="2017-10-01T16:28:00Z">
        <w:r>
          <w:rPr>
            <w:rFonts w:ascii="Arial" w:eastAsia="Times New Roman" w:hAnsi="Arial" w:cs="Arial"/>
            <w:iCs/>
            <w:color w:val="222222"/>
            <w:sz w:val="32"/>
            <w:szCs w:val="32"/>
            <w:shd w:val="clear" w:color="auto" w:fill="FFFFFF"/>
          </w:rPr>
          <w:t xml:space="preserve">the project </w:t>
        </w:r>
      </w:ins>
      <w:ins w:id="45" w:author="Cristina Pattuelli" w:date="2017-10-01T16:42:00Z">
        <w:r w:rsidR="009A4224">
          <w:rPr>
            <w:rFonts w:ascii="Arial" w:eastAsia="Times New Roman" w:hAnsi="Arial" w:cs="Arial"/>
            <w:iCs/>
            <w:color w:val="222222"/>
            <w:sz w:val="32"/>
            <w:szCs w:val="32"/>
            <w:shd w:val="clear" w:color="auto" w:fill="FFFFFF"/>
          </w:rPr>
          <w:t xml:space="preserve">would </w:t>
        </w:r>
      </w:ins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provide</w:t>
      </w:r>
      <w:del w:id="46" w:author="Cristina Pattuelli" w:date="2017-10-01T16:42:00Z">
        <w:r w:rsidRPr="008764BD" w:rsidDel="009A4224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delText>s</w:delText>
        </w:r>
      </w:del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an opportunity to explore </w:t>
      </w:r>
      <w:proofErr w:type="gramStart"/>
      <w:ins w:id="47" w:author="Cristina Pattuelli" w:date="2017-10-01T16:45:00Z">
        <w:r w:rsidR="009A4224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>light weight</w:t>
        </w:r>
        <w:proofErr w:type="gramEnd"/>
        <w:r w:rsidR="009A4224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 xml:space="preserve"> reasoning leveraging genealogical </w:t>
        </w:r>
      </w:ins>
      <w:ins w:id="48" w:author="Cristina Pattuelli" w:date="2017-10-01T16:51:00Z">
        <w:r w:rsidR="001B29E9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 xml:space="preserve">relationships. </w:t>
        </w:r>
      </w:ins>
      <w:bookmarkStart w:id="49" w:name="_GoBack"/>
      <w:bookmarkEnd w:id="49"/>
    </w:p>
    <w:p w:rsidR="009A4224" w:rsidRDefault="009A4224" w:rsidP="008764BD">
      <w:pPr>
        <w:rPr>
          <w:ins w:id="50" w:author="Cristina Pattuelli" w:date="2017-10-01T16:45:00Z"/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</w:p>
    <w:p w:rsidR="001B29E9" w:rsidRDefault="001B29E9" w:rsidP="008764BD">
      <w:pPr>
        <w:rPr>
          <w:ins w:id="51" w:author="Cristina Pattuelli" w:date="2017-10-01T16:47:00Z"/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</w:p>
    <w:p w:rsidR="001B29E9" w:rsidRDefault="001B29E9" w:rsidP="008764BD">
      <w:pPr>
        <w:rPr>
          <w:ins w:id="52" w:author="Cristina Pattuelli" w:date="2017-10-01T16:47:00Z"/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</w:p>
    <w:p w:rsidR="008764BD" w:rsidRPr="008764BD" w:rsidRDefault="008764BD" w:rsidP="008764BD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proofErr w:type="gramStart"/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two</w:t>
      </w:r>
      <w:proofErr w:type="gramEnd"/>
      <w:r w:rsidRPr="008764BD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new modes</w:t>
      </w:r>
      <w:ins w:id="53" w:author="Cristina Pattuelli" w:date="2017-10-01T16:44:00Z">
        <w:r w:rsidR="009A4224">
          <w:rPr>
            <w:rFonts w:ascii="Arial" w:eastAsia="Times New Roman" w:hAnsi="Arial" w:cs="Arial"/>
            <w:color w:val="222222"/>
            <w:sz w:val="32"/>
            <w:szCs w:val="32"/>
            <w:shd w:val="clear" w:color="auto" w:fill="FFFFFF"/>
          </w:rPr>
          <w:t xml:space="preserve"> [?]</w:t>
        </w:r>
      </w:ins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of entity-relationship </w:t>
      </w:r>
      <w:commentRangeStart w:id="54"/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reasoning</w:t>
      </w:r>
      <w:commentRangeEnd w:id="54"/>
      <w:r w:rsidR="009A4224">
        <w:rPr>
          <w:rStyle w:val="CommentReference"/>
        </w:rPr>
        <w:commentReference w:id="54"/>
      </w:r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particular to genealogical research. First, entity-relationship </w:t>
      </w:r>
      <w:commentRangeStart w:id="55"/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derivation</w:t>
      </w:r>
      <w:commentRangeEnd w:id="55"/>
      <w:r>
        <w:rPr>
          <w:rStyle w:val="CommentReference"/>
        </w:rPr>
        <w:commentReference w:id="55"/>
      </w:r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,</w:t>
      </w:r>
      <w:r w:rsidRPr="008764BD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which combines two first-degree </w:t>
      </w:r>
      <w:proofErr w:type="gramStart"/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relationship</w:t>
      </w:r>
      <w:proofErr w:type="gramEnd"/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into an indirect, second-degree relationship (e.g. brother of mother is</w:t>
      </w:r>
      <w:r w:rsidRPr="008764BD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uncle). </w:t>
      </w:r>
      <w:proofErr w:type="gramStart"/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Second, entity-relationship inversion, which defines the relationship of subject to object and object to subject</w:t>
      </w:r>
      <w:r w:rsidRPr="008764BD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764B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differently with a single predicate (e.g. subject is son of and object is mother of).</w:t>
      </w:r>
      <w:proofErr w:type="gramEnd"/>
    </w:p>
    <w:p w:rsidR="00AC525C" w:rsidRDefault="00AC525C">
      <w:pPr>
        <w:rPr>
          <w:ins w:id="56" w:author="Cristina Pattuelli" w:date="2017-10-01T16:36:00Z"/>
        </w:rPr>
      </w:pPr>
    </w:p>
    <w:p w:rsidR="008764BD" w:rsidRDefault="008764BD"/>
    <w:sectPr w:rsidR="008764BD" w:rsidSect="00382B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ristina Pattuelli" w:date="2017-10-01T16:48:00Z" w:initials="CP">
    <w:p w:rsidR="001B29E9" w:rsidRDefault="001B29E9">
      <w:pPr>
        <w:pStyle w:val="CommentText"/>
      </w:pPr>
      <w:ins w:id="4" w:author="Cristina Pattuelli" w:date="2017-10-01T16:33:00Z">
        <w:r>
          <w:rPr>
            <w:rStyle w:val="CommentReference"/>
          </w:rPr>
          <w:annotationRef/>
        </w:r>
      </w:ins>
      <w:r>
        <w:t>I wouldn’t use “Run in the family</w:t>
      </w:r>
      <w:proofErr w:type="gramStart"/>
      <w:r>
        <w:t>”  which</w:t>
      </w:r>
      <w:proofErr w:type="gramEnd"/>
      <w:r>
        <w:t xml:space="preserve"> is not really the title of the project  (but it would be more appropriate for a paper). Here you need something more general that catches the interest of the targeted community.</w:t>
      </w:r>
    </w:p>
  </w:comment>
  <w:comment w:id="54" w:author="Cristina Pattuelli" w:date="2017-10-01T16:51:00Z" w:initials="CP">
    <w:p w:rsidR="001B29E9" w:rsidRDefault="001B29E9">
      <w:pPr>
        <w:pStyle w:val="CommentText"/>
      </w:pPr>
      <w:r>
        <w:rPr>
          <w:rStyle w:val="CommentReference"/>
        </w:rPr>
        <w:annotationRef/>
      </w:r>
      <w:r>
        <w:t>I am not sure I’d mention “entity-relationship reasoning” which is pretty narrow and tied to database capabilities. The type of reasoning we might be able to demo is better define as simply FOL (</w:t>
      </w:r>
      <w:proofErr w:type="gramStart"/>
      <w:r>
        <w:t>first  order</w:t>
      </w:r>
      <w:proofErr w:type="gramEnd"/>
      <w:r>
        <w:t xml:space="preserve"> logic) with semantic web KR methods.</w:t>
      </w:r>
    </w:p>
  </w:comment>
  <w:comment w:id="55" w:author="Cristina Pattuelli" w:date="2017-10-01T16:33:00Z" w:initials="CP">
    <w:p w:rsidR="001B29E9" w:rsidRDefault="001B29E9">
      <w:pPr>
        <w:pStyle w:val="CommentText"/>
      </w:pPr>
      <w:r>
        <w:rPr>
          <w:rStyle w:val="CommentReference"/>
        </w:rPr>
        <w:annotationRef/>
      </w:r>
      <w:r>
        <w:t>This is too specific for a poster.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BD"/>
    <w:rsid w:val="001B29E9"/>
    <w:rsid w:val="00382BFB"/>
    <w:rsid w:val="008764BD"/>
    <w:rsid w:val="009A4224"/>
    <w:rsid w:val="00AC525C"/>
    <w:rsid w:val="00E4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85E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6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4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6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4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223</Words>
  <Characters>1276</Characters>
  <Application>Microsoft Macintosh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Pattuelli</dc:creator>
  <cp:keywords/>
  <dc:description/>
  <cp:lastModifiedBy>Cristina Pattuelli</cp:lastModifiedBy>
  <cp:revision>1</cp:revision>
  <dcterms:created xsi:type="dcterms:W3CDTF">2017-10-01T20:24:00Z</dcterms:created>
  <dcterms:modified xsi:type="dcterms:W3CDTF">2017-10-01T21:00:00Z</dcterms:modified>
</cp:coreProperties>
</file>